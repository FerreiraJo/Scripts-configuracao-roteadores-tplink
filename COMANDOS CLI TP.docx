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40" w:rsidRDefault="00551140" w:rsidP="00551140"/>
    <w:p w:rsidR="00551140" w:rsidRPr="00551140" w:rsidRDefault="00551140" w:rsidP="00551140">
      <w:pPr>
        <w:rPr>
          <w:b/>
        </w:rPr>
      </w:pPr>
      <w:r w:rsidRPr="00551140">
        <w:rPr>
          <w:b/>
        </w:rPr>
        <w:t>COMANDOS CLI TP-LINK</w:t>
      </w:r>
    </w:p>
    <w:p w:rsidR="00551140" w:rsidRPr="00551140" w:rsidRDefault="00551140" w:rsidP="00551140">
      <w:pPr>
        <w:rPr>
          <w:b/>
        </w:rPr>
      </w:pPr>
      <w:r>
        <w:rPr>
          <w:b/>
        </w:rPr>
        <w:t xml:space="preserve">Comandos WEP </w:t>
      </w:r>
    </w:p>
    <w:p w:rsidR="00551140" w:rsidRDefault="00551140" w:rsidP="00551140">
      <w:r>
        <w:t>FORMATO:</w:t>
      </w:r>
    </w:p>
    <w:p w:rsidR="00551140" w:rsidRDefault="009D19CB" w:rsidP="00551140">
      <w:pPr>
        <w:jc w:val="both"/>
      </w:pPr>
      <w:r>
        <w:t>Interface&lt;</w:t>
      </w:r>
      <w:proofErr w:type="spellStart"/>
      <w:r>
        <w:t>wlctl</w:t>
      </w:r>
      <w:r w:rsidR="00551140">
        <w:t>|lan</w:t>
      </w:r>
      <w:proofErr w:type="spellEnd"/>
      <w:r w:rsidR="00551140">
        <w:t>&gt; set frequência&lt;2g|5g&gt; --</w:t>
      </w:r>
      <w:proofErr w:type="spellStart"/>
      <w:r w:rsidR="00551140">
        <w:t>sec</w:t>
      </w:r>
      <w:proofErr w:type="spellEnd"/>
      <w:r w:rsidR="00551140">
        <w:t>&lt;</w:t>
      </w:r>
      <w:proofErr w:type="spellStart"/>
      <w:r w:rsidR="00551140">
        <w:t>wep</w:t>
      </w:r>
      <w:proofErr w:type="spellEnd"/>
      <w:r w:rsidR="00551140">
        <w:t xml:space="preserve">&gt; </w:t>
      </w:r>
      <w:proofErr w:type="spellStart"/>
      <w:r w:rsidR="00551140">
        <w:t>tipo_de_autenticação</w:t>
      </w:r>
      <w:proofErr w:type="spellEnd"/>
      <w:r w:rsidR="00551140">
        <w:t xml:space="preserve"> &lt;</w:t>
      </w:r>
      <w:proofErr w:type="spellStart"/>
      <w:r w:rsidR="00551140">
        <w:t>open|shared|auto</w:t>
      </w:r>
      <w:proofErr w:type="spellEnd"/>
      <w:r w:rsidR="00551140">
        <w:t>&gt;</w:t>
      </w:r>
      <w:proofErr w:type="gramStart"/>
      <w:r w:rsidR="00551140">
        <w:t xml:space="preserve">  </w:t>
      </w:r>
      <w:proofErr w:type="gramEnd"/>
      <w:r w:rsidR="00551140">
        <w:t xml:space="preserve">senha&lt;verificar o padrão&gt;  </w:t>
      </w:r>
      <w:proofErr w:type="spellStart"/>
      <w:r w:rsidR="00551140">
        <w:t>index_chave</w:t>
      </w:r>
      <w:proofErr w:type="spellEnd"/>
      <w:r w:rsidR="00551140">
        <w:t>&lt;1|2|3|4&gt;</w:t>
      </w:r>
    </w:p>
    <w:p w:rsidR="00551140" w:rsidRPr="00551140" w:rsidRDefault="00551140" w:rsidP="00551140">
      <w:pPr>
        <w:rPr>
          <w:b/>
        </w:rPr>
      </w:pPr>
      <w:r w:rsidRPr="00551140">
        <w:rPr>
          <w:b/>
        </w:rPr>
        <w:t xml:space="preserve">CASO 1 - WLAN Segurança - Comunicação usando autenticação WEP 64 bits e </w:t>
      </w:r>
      <w:proofErr w:type="spellStart"/>
      <w:r w:rsidRPr="00551140">
        <w:rPr>
          <w:b/>
        </w:rPr>
        <w:t>Enc</w:t>
      </w:r>
      <w:r>
        <w:rPr>
          <w:b/>
        </w:rPr>
        <w:t>onding</w:t>
      </w:r>
      <w:proofErr w:type="spellEnd"/>
      <w:r>
        <w:rPr>
          <w:b/>
        </w:rPr>
        <w:t xml:space="preserve"> OPEN Formato Hexadecimal</w:t>
      </w:r>
    </w:p>
    <w:p w:rsidR="0008424C" w:rsidRDefault="00551140" w:rsidP="00551140">
      <w:pPr>
        <w:jc w:val="center"/>
        <w:rPr>
          <w:lang w:val="en-US"/>
        </w:rPr>
      </w:pPr>
      <w:proofErr w:type="spellStart"/>
      <w:proofErr w:type="gramStart"/>
      <w:r w:rsidRPr="00551140">
        <w:rPr>
          <w:lang w:val="en-US"/>
        </w:rPr>
        <w:t>wlctl</w:t>
      </w:r>
      <w:proofErr w:type="spellEnd"/>
      <w:proofErr w:type="gramEnd"/>
      <w:r w:rsidRPr="00551140">
        <w:rPr>
          <w:lang w:val="en-US"/>
        </w:rPr>
        <w:t xml:space="preserve"> set 2g --sec </w:t>
      </w:r>
      <w:proofErr w:type="spellStart"/>
      <w:r w:rsidRPr="00551140">
        <w:rPr>
          <w:lang w:val="en-US"/>
        </w:rPr>
        <w:t>wep</w:t>
      </w:r>
      <w:proofErr w:type="spellEnd"/>
      <w:r w:rsidRPr="00551140">
        <w:rPr>
          <w:lang w:val="en-US"/>
        </w:rPr>
        <w:t xml:space="preserve"> open 12345</w:t>
      </w:r>
      <w:r w:rsidR="00A837B4">
        <w:rPr>
          <w:lang w:val="en-US"/>
        </w:rPr>
        <w:t>6789A</w:t>
      </w:r>
      <w:r w:rsidRPr="00551140">
        <w:rPr>
          <w:lang w:val="en-US"/>
        </w:rPr>
        <w:t xml:space="preserve"> 1</w:t>
      </w:r>
    </w:p>
    <w:p w:rsidR="00551140" w:rsidRDefault="00551140" w:rsidP="00551140">
      <w:pPr>
        <w:rPr>
          <w:b/>
        </w:rPr>
      </w:pPr>
      <w:r w:rsidRPr="00551140">
        <w:rPr>
          <w:b/>
        </w:rPr>
        <w:t xml:space="preserve">CASO 2- WLAN Segurança - Comunicação usando autenticação WEP 64 bits e </w:t>
      </w:r>
      <w:proofErr w:type="spellStart"/>
      <w:r w:rsidRPr="00551140">
        <w:rPr>
          <w:b/>
        </w:rPr>
        <w:t>Enconding</w:t>
      </w:r>
      <w:proofErr w:type="spellEnd"/>
      <w:r w:rsidRPr="00551140">
        <w:rPr>
          <w:b/>
        </w:rPr>
        <w:t xml:space="preserve"> </w:t>
      </w:r>
      <w:proofErr w:type="spellStart"/>
      <w:r w:rsidRPr="00551140">
        <w:rPr>
          <w:b/>
        </w:rPr>
        <w:t>Shared</w:t>
      </w:r>
      <w:proofErr w:type="spellEnd"/>
      <w:r w:rsidRPr="00551140">
        <w:rPr>
          <w:b/>
        </w:rPr>
        <w:t xml:space="preserve"> Formato Hexadecimal</w:t>
      </w:r>
    </w:p>
    <w:p w:rsidR="00551140" w:rsidRDefault="00551140" w:rsidP="00551140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wlctl</w:t>
      </w:r>
      <w:proofErr w:type="spellEnd"/>
      <w:proofErr w:type="gramEnd"/>
      <w:r>
        <w:rPr>
          <w:lang w:val="en-US"/>
        </w:rPr>
        <w:t xml:space="preserve"> set 2g --sec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 shared</w:t>
      </w:r>
      <w:r w:rsidRPr="00551140">
        <w:rPr>
          <w:lang w:val="en-US"/>
        </w:rPr>
        <w:t xml:space="preserve"> </w:t>
      </w:r>
      <w:r w:rsidR="00A837B4" w:rsidRPr="00A837B4">
        <w:rPr>
          <w:lang w:val="en-US"/>
        </w:rPr>
        <w:t xml:space="preserve">123456789A </w:t>
      </w:r>
      <w:r w:rsidRPr="00551140">
        <w:rPr>
          <w:lang w:val="en-US"/>
        </w:rPr>
        <w:t>1</w:t>
      </w:r>
    </w:p>
    <w:p w:rsidR="00551140" w:rsidRPr="00551140" w:rsidRDefault="00551140" w:rsidP="00551140">
      <w:pPr>
        <w:rPr>
          <w:b/>
        </w:rPr>
      </w:pPr>
      <w:r w:rsidRPr="00551140">
        <w:rPr>
          <w:b/>
        </w:rPr>
        <w:t xml:space="preserve">CASO 3 - WLAN Segurança - Comunicação usando autenticação WEP 64 bits e </w:t>
      </w:r>
      <w:proofErr w:type="spellStart"/>
      <w:r w:rsidRPr="00551140">
        <w:rPr>
          <w:b/>
        </w:rPr>
        <w:t>Enconding</w:t>
      </w:r>
      <w:proofErr w:type="spellEnd"/>
      <w:r w:rsidRPr="00551140">
        <w:rPr>
          <w:b/>
        </w:rPr>
        <w:t xml:space="preserve"> Automático Formato Hexadecimal</w:t>
      </w:r>
    </w:p>
    <w:p w:rsidR="00551140" w:rsidRDefault="00551140" w:rsidP="00551140">
      <w:pPr>
        <w:jc w:val="center"/>
        <w:rPr>
          <w:lang w:val="en-US"/>
        </w:rPr>
      </w:pPr>
      <w:proofErr w:type="spellStart"/>
      <w:proofErr w:type="gramStart"/>
      <w:r w:rsidRPr="00551140">
        <w:rPr>
          <w:lang w:val="en-US"/>
        </w:rPr>
        <w:t>wlctl</w:t>
      </w:r>
      <w:proofErr w:type="spellEnd"/>
      <w:proofErr w:type="gramEnd"/>
      <w:r w:rsidRPr="00551140">
        <w:rPr>
          <w:lang w:val="en-US"/>
        </w:rPr>
        <w:t xml:space="preserve"> set 2g --sec </w:t>
      </w:r>
      <w:proofErr w:type="spellStart"/>
      <w:r w:rsidRPr="00551140">
        <w:rPr>
          <w:lang w:val="en-US"/>
        </w:rPr>
        <w:t>wep</w:t>
      </w:r>
      <w:proofErr w:type="spellEnd"/>
      <w:r w:rsidRPr="00551140">
        <w:rPr>
          <w:lang w:val="en-US"/>
        </w:rPr>
        <w:t xml:space="preserve"> auto </w:t>
      </w:r>
      <w:r w:rsidR="00A837B4" w:rsidRPr="00A837B4">
        <w:rPr>
          <w:lang w:val="en-US"/>
        </w:rPr>
        <w:t xml:space="preserve">123456789A </w:t>
      </w:r>
      <w:r w:rsidRPr="00551140">
        <w:rPr>
          <w:lang w:val="en-US"/>
        </w:rPr>
        <w:t>1</w:t>
      </w:r>
    </w:p>
    <w:p w:rsidR="00551140" w:rsidRDefault="00CD781B" w:rsidP="00CD781B">
      <w:pPr>
        <w:jc w:val="both"/>
        <w:rPr>
          <w:b/>
        </w:rPr>
      </w:pPr>
      <w:r>
        <w:rPr>
          <w:b/>
        </w:rPr>
        <w:t>CASO</w:t>
      </w:r>
      <w:r w:rsidR="00FD7A69">
        <w:rPr>
          <w:b/>
        </w:rPr>
        <w:t xml:space="preserve"> </w:t>
      </w:r>
      <w:r>
        <w:rPr>
          <w:b/>
        </w:rPr>
        <w:t>4 -</w:t>
      </w:r>
      <w:r w:rsidR="00551140" w:rsidRPr="00CD781B">
        <w:rPr>
          <w:b/>
        </w:rPr>
        <w:t xml:space="preserve">WLAN Segurança - Comunicação usando autenticação WEP 128 bits e </w:t>
      </w:r>
      <w:proofErr w:type="spellStart"/>
      <w:r w:rsidR="00551140" w:rsidRPr="00CD781B">
        <w:rPr>
          <w:b/>
        </w:rPr>
        <w:t>Enconding</w:t>
      </w:r>
      <w:proofErr w:type="spellEnd"/>
      <w:r w:rsidR="00551140" w:rsidRPr="00CD781B">
        <w:rPr>
          <w:b/>
        </w:rPr>
        <w:t xml:space="preserve"> OPEN Formato Hexadecimal</w:t>
      </w:r>
    </w:p>
    <w:p w:rsidR="00CD781B" w:rsidRDefault="00CD781B" w:rsidP="00FD7A69">
      <w:pPr>
        <w:jc w:val="center"/>
        <w:rPr>
          <w:lang w:val="en-US"/>
        </w:rPr>
      </w:pPr>
      <w:proofErr w:type="spellStart"/>
      <w:proofErr w:type="gramStart"/>
      <w:r w:rsidRPr="00CD781B">
        <w:rPr>
          <w:lang w:val="en-US"/>
        </w:rPr>
        <w:t>wlctl</w:t>
      </w:r>
      <w:proofErr w:type="spellEnd"/>
      <w:proofErr w:type="gramEnd"/>
      <w:r w:rsidRPr="00CD781B">
        <w:rPr>
          <w:lang w:val="en-US"/>
        </w:rPr>
        <w:t xml:space="preserve"> set 2g --sec </w:t>
      </w:r>
      <w:proofErr w:type="spellStart"/>
      <w:r w:rsidRPr="00CD781B">
        <w:rPr>
          <w:lang w:val="en-US"/>
        </w:rPr>
        <w:t>wep</w:t>
      </w:r>
      <w:proofErr w:type="spellEnd"/>
      <w:r w:rsidRPr="00CD781B">
        <w:rPr>
          <w:lang w:val="en-US"/>
        </w:rPr>
        <w:t xml:space="preserve"> open 12345</w:t>
      </w:r>
      <w:r w:rsidR="00FD7A69">
        <w:rPr>
          <w:lang w:val="en-US"/>
        </w:rPr>
        <w:t xml:space="preserve">6789ABCDF123456789ABC </w:t>
      </w:r>
      <w:r w:rsidRPr="00CD781B">
        <w:rPr>
          <w:lang w:val="en-US"/>
        </w:rPr>
        <w:t>1</w:t>
      </w:r>
    </w:p>
    <w:p w:rsidR="00FD7A69" w:rsidRPr="00FD7A69" w:rsidRDefault="00FD7A69" w:rsidP="00FD7A69">
      <w:pPr>
        <w:rPr>
          <w:b/>
        </w:rPr>
      </w:pPr>
      <w:r w:rsidRPr="00FD7A69">
        <w:rPr>
          <w:b/>
        </w:rPr>
        <w:t>CASO</w:t>
      </w:r>
      <w:r>
        <w:rPr>
          <w:b/>
        </w:rPr>
        <w:t xml:space="preserve"> </w:t>
      </w:r>
      <w:r w:rsidRPr="00FD7A69">
        <w:rPr>
          <w:b/>
        </w:rPr>
        <w:t>5 -WLAN Segurança - Comunicação usando autenticaç</w:t>
      </w:r>
      <w:r>
        <w:rPr>
          <w:b/>
        </w:rPr>
        <w:t xml:space="preserve">ão WEP 128 bits e </w:t>
      </w:r>
      <w:proofErr w:type="spellStart"/>
      <w:r>
        <w:rPr>
          <w:b/>
        </w:rPr>
        <w:t>Enconding</w:t>
      </w:r>
      <w:proofErr w:type="spellEnd"/>
      <w:r>
        <w:rPr>
          <w:b/>
        </w:rPr>
        <w:t xml:space="preserve"> SHARED</w:t>
      </w:r>
      <w:r w:rsidRPr="00FD7A69">
        <w:rPr>
          <w:b/>
        </w:rPr>
        <w:t xml:space="preserve"> Formato Hexadecimal</w:t>
      </w:r>
    </w:p>
    <w:p w:rsidR="00FD7A69" w:rsidRDefault="00FD7A69" w:rsidP="00FD7A6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wlctl</w:t>
      </w:r>
      <w:proofErr w:type="spellEnd"/>
      <w:proofErr w:type="gramEnd"/>
      <w:r>
        <w:rPr>
          <w:lang w:val="en-US"/>
        </w:rPr>
        <w:t xml:space="preserve"> set 2g --sec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 shared</w:t>
      </w:r>
      <w:r w:rsidRPr="00FD7A69">
        <w:rPr>
          <w:lang w:val="en-US"/>
        </w:rPr>
        <w:t xml:space="preserve"> 123456789ABCDF123456789ABC 1</w:t>
      </w:r>
    </w:p>
    <w:p w:rsidR="00FD7A69" w:rsidRPr="00FD7A69" w:rsidRDefault="00FD7A69" w:rsidP="00A837B4">
      <w:pPr>
        <w:jc w:val="both"/>
        <w:rPr>
          <w:b/>
        </w:rPr>
      </w:pPr>
      <w:r w:rsidRPr="00FD7A69">
        <w:rPr>
          <w:b/>
        </w:rPr>
        <w:t xml:space="preserve">CASO 6 -WLAN Segurança - Comunicação usando autenticação WEP 128 bits e </w:t>
      </w:r>
      <w:proofErr w:type="spellStart"/>
      <w:r w:rsidRPr="00FD7A69">
        <w:rPr>
          <w:b/>
        </w:rPr>
        <w:t>Enconding</w:t>
      </w:r>
      <w:proofErr w:type="spellEnd"/>
      <w:r w:rsidRPr="00FD7A69">
        <w:rPr>
          <w:b/>
        </w:rPr>
        <w:t xml:space="preserve"> SHARED Formato Hexadecimal</w:t>
      </w:r>
    </w:p>
    <w:p w:rsidR="00FD7A69" w:rsidRDefault="00A837B4" w:rsidP="00FD7A69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wlctl</w:t>
      </w:r>
      <w:proofErr w:type="spellEnd"/>
      <w:proofErr w:type="gramEnd"/>
      <w:r>
        <w:rPr>
          <w:lang w:val="en-US"/>
        </w:rPr>
        <w:t xml:space="preserve"> set 2g --sec </w:t>
      </w:r>
      <w:proofErr w:type="spellStart"/>
      <w:r>
        <w:rPr>
          <w:lang w:val="en-US"/>
        </w:rPr>
        <w:t>wep</w:t>
      </w:r>
      <w:proofErr w:type="spellEnd"/>
      <w:r>
        <w:rPr>
          <w:lang w:val="en-US"/>
        </w:rPr>
        <w:t xml:space="preserve"> auto</w:t>
      </w:r>
      <w:r w:rsidR="00FD7A69" w:rsidRPr="00FD7A69">
        <w:rPr>
          <w:lang w:val="en-US"/>
        </w:rPr>
        <w:t xml:space="preserve"> 123456789ABCDF123456789ABC 1</w:t>
      </w:r>
    </w:p>
    <w:p w:rsidR="00A837B4" w:rsidRPr="00A837B4" w:rsidRDefault="00A837B4" w:rsidP="00A837B4">
      <w:pPr>
        <w:rPr>
          <w:b/>
        </w:rPr>
      </w:pPr>
      <w:r w:rsidRPr="00A837B4">
        <w:rPr>
          <w:b/>
        </w:rPr>
        <w:t xml:space="preserve">CASO 7 - WLAN Segurança - Comunicação usando autenticação WEP 64 bits e </w:t>
      </w:r>
      <w:proofErr w:type="spellStart"/>
      <w:r w:rsidRPr="00A837B4">
        <w:rPr>
          <w:b/>
        </w:rPr>
        <w:t>Enconding</w:t>
      </w:r>
      <w:proofErr w:type="spellEnd"/>
      <w:r w:rsidRPr="00A837B4">
        <w:rPr>
          <w:b/>
        </w:rPr>
        <w:t xml:space="preserve"> OPEN Formato ASCII</w:t>
      </w:r>
    </w:p>
    <w:p w:rsidR="00A837B4" w:rsidRDefault="00A837B4" w:rsidP="00A837B4">
      <w:pPr>
        <w:jc w:val="center"/>
        <w:rPr>
          <w:lang w:val="en-US"/>
        </w:rPr>
      </w:pPr>
      <w:proofErr w:type="spellStart"/>
      <w:proofErr w:type="gramStart"/>
      <w:r w:rsidRPr="00A837B4">
        <w:rPr>
          <w:lang w:val="en-US"/>
        </w:rPr>
        <w:t>wlctl</w:t>
      </w:r>
      <w:proofErr w:type="spellEnd"/>
      <w:proofErr w:type="gramEnd"/>
      <w:r w:rsidRPr="00A837B4">
        <w:rPr>
          <w:lang w:val="en-US"/>
        </w:rPr>
        <w:t xml:space="preserve"> set 2g --sec </w:t>
      </w:r>
      <w:proofErr w:type="spellStart"/>
      <w:r w:rsidRPr="00A837B4">
        <w:rPr>
          <w:lang w:val="en-US"/>
        </w:rPr>
        <w:t>we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open 1234G</w:t>
      </w:r>
      <w:r w:rsidRPr="00A837B4">
        <w:rPr>
          <w:lang w:val="en-US"/>
        </w:rPr>
        <w:t xml:space="preserve"> 1</w:t>
      </w:r>
    </w:p>
    <w:p w:rsidR="00411838" w:rsidRPr="00411838" w:rsidRDefault="00411838" w:rsidP="00411838">
      <w:pPr>
        <w:rPr>
          <w:b/>
        </w:rPr>
      </w:pPr>
      <w:r w:rsidRPr="00411838">
        <w:rPr>
          <w:b/>
        </w:rPr>
        <w:t>CASO 8 - WLAN Segurança - Comuni</w:t>
      </w:r>
      <w:r>
        <w:rPr>
          <w:b/>
        </w:rPr>
        <w:t>cação usando autenticação WEP 128</w:t>
      </w:r>
      <w:r w:rsidRPr="00411838">
        <w:rPr>
          <w:b/>
        </w:rPr>
        <w:t xml:space="preserve"> bits e </w:t>
      </w:r>
      <w:proofErr w:type="spellStart"/>
      <w:r w:rsidRPr="00411838">
        <w:rPr>
          <w:b/>
        </w:rPr>
        <w:t>Enconding</w:t>
      </w:r>
      <w:proofErr w:type="spellEnd"/>
      <w:r w:rsidRPr="00411838">
        <w:rPr>
          <w:b/>
        </w:rPr>
        <w:t xml:space="preserve"> OPEN Formato ASCII</w:t>
      </w:r>
    </w:p>
    <w:p w:rsidR="00411838" w:rsidRDefault="00411838" w:rsidP="00411838">
      <w:pPr>
        <w:jc w:val="center"/>
        <w:rPr>
          <w:lang w:val="en-US"/>
        </w:rPr>
      </w:pPr>
      <w:proofErr w:type="spellStart"/>
      <w:proofErr w:type="gramStart"/>
      <w:r w:rsidRPr="00411838">
        <w:rPr>
          <w:lang w:val="en-US"/>
        </w:rPr>
        <w:t>wlctl</w:t>
      </w:r>
      <w:proofErr w:type="spellEnd"/>
      <w:proofErr w:type="gramEnd"/>
      <w:r w:rsidRPr="00411838">
        <w:rPr>
          <w:lang w:val="en-US"/>
        </w:rPr>
        <w:t xml:space="preserve"> set 2g --sec </w:t>
      </w:r>
      <w:proofErr w:type="spellStart"/>
      <w:r w:rsidRPr="00411838">
        <w:rPr>
          <w:lang w:val="en-US"/>
        </w:rPr>
        <w:t>wep</w:t>
      </w:r>
      <w:proofErr w:type="spellEnd"/>
      <w:r w:rsidRPr="00411838">
        <w:rPr>
          <w:lang w:val="en-US"/>
        </w:rPr>
        <w:t xml:space="preserve"> open </w:t>
      </w:r>
      <w:r>
        <w:rPr>
          <w:lang w:val="en-US"/>
        </w:rPr>
        <w:t xml:space="preserve">123456789ABCG </w:t>
      </w:r>
      <w:r w:rsidRPr="00411838">
        <w:rPr>
          <w:lang w:val="en-US"/>
        </w:rPr>
        <w:t>1</w:t>
      </w:r>
    </w:p>
    <w:p w:rsidR="009D19CB" w:rsidRPr="00411838" w:rsidRDefault="009D19CB" w:rsidP="00411838">
      <w:pPr>
        <w:rPr>
          <w:b/>
          <w:lang w:val="en-US"/>
        </w:rPr>
      </w:pPr>
      <w:proofErr w:type="spellStart"/>
      <w:r w:rsidRPr="00411838">
        <w:rPr>
          <w:b/>
          <w:lang w:val="en-US"/>
        </w:rPr>
        <w:t>Comandos</w:t>
      </w:r>
      <w:proofErr w:type="spellEnd"/>
      <w:r w:rsidRPr="00411838">
        <w:rPr>
          <w:b/>
          <w:lang w:val="en-US"/>
        </w:rPr>
        <w:t xml:space="preserve"> WPA</w:t>
      </w:r>
      <w:r w:rsidR="00811D6F" w:rsidRPr="00411838">
        <w:rPr>
          <w:b/>
          <w:lang w:val="en-US"/>
        </w:rPr>
        <w:t>-PSK</w:t>
      </w:r>
    </w:p>
    <w:p w:rsidR="00A837B4" w:rsidRPr="00A94999" w:rsidRDefault="00A94999" w:rsidP="009D19CB">
      <w:r w:rsidRPr="00A94999">
        <w:lastRenderedPageBreak/>
        <w:t>Interface&lt;</w:t>
      </w:r>
      <w:proofErr w:type="spellStart"/>
      <w:r w:rsidRPr="00A94999">
        <w:t>wlctl|lan</w:t>
      </w:r>
      <w:proofErr w:type="spellEnd"/>
      <w:r w:rsidRPr="00A94999">
        <w:t>&gt; set frequência&lt;2g|5g&gt; --</w:t>
      </w:r>
      <w:proofErr w:type="spellStart"/>
      <w:r w:rsidRPr="00A94999">
        <w:t>sec</w:t>
      </w:r>
      <w:proofErr w:type="spellEnd"/>
      <w:r w:rsidRPr="00A94999">
        <w:t>&lt;</w:t>
      </w:r>
      <w:proofErr w:type="spellStart"/>
      <w:r w:rsidRPr="00A94999">
        <w:t>wep</w:t>
      </w:r>
      <w:proofErr w:type="spellEnd"/>
      <w:r w:rsidRPr="00A94999">
        <w:t xml:space="preserve">&gt; </w:t>
      </w:r>
      <w:proofErr w:type="spellStart"/>
      <w:r w:rsidRPr="00A94999">
        <w:t>tipo_de_autenticação</w:t>
      </w:r>
      <w:proofErr w:type="spellEnd"/>
      <w:r w:rsidRPr="00A94999">
        <w:t xml:space="preserve"> &lt;</w:t>
      </w:r>
      <w:proofErr w:type="spellStart"/>
      <w:r w:rsidRPr="00A94999">
        <w:t>open|shared|auto</w:t>
      </w:r>
      <w:proofErr w:type="spellEnd"/>
      <w:r w:rsidRPr="00A94999">
        <w:t>&gt;</w:t>
      </w:r>
      <w:proofErr w:type="gramStart"/>
      <w:r w:rsidRPr="00A94999">
        <w:t xml:space="preserve">  </w:t>
      </w:r>
      <w:proofErr w:type="gramEnd"/>
      <w:r w:rsidRPr="00A94999">
        <w:t xml:space="preserve">senha&lt;verificar o padrão&gt;  </w:t>
      </w:r>
      <w:proofErr w:type="spellStart"/>
      <w:r w:rsidRPr="00A94999">
        <w:t>index_chave</w:t>
      </w:r>
      <w:proofErr w:type="spellEnd"/>
      <w:r w:rsidRPr="00A94999">
        <w:t>&lt;1|2|3|4&gt;</w:t>
      </w:r>
    </w:p>
    <w:p w:rsidR="00CD781B" w:rsidRDefault="00CD781B" w:rsidP="00CD781B">
      <w:pPr>
        <w:jc w:val="both"/>
        <w:rPr>
          <w:b/>
        </w:rPr>
      </w:pPr>
    </w:p>
    <w:p w:rsidR="008641D9" w:rsidRPr="008641D9" w:rsidRDefault="00A94999" w:rsidP="00CD781B">
      <w:pPr>
        <w:jc w:val="both"/>
        <w:rPr>
          <w:b/>
        </w:rPr>
      </w:pPr>
      <w:r>
        <w:rPr>
          <w:b/>
        </w:rPr>
        <w:t xml:space="preserve">CASO 1 - </w:t>
      </w:r>
      <w:r w:rsidRPr="00A94999">
        <w:rPr>
          <w:b/>
        </w:rPr>
        <w:t>WLAN Segurança - Comunicação usando autenticação WPA-PSK AES</w:t>
      </w:r>
    </w:p>
    <w:p w:rsidR="008641D9" w:rsidRDefault="008641D9" w:rsidP="008641D9">
      <w:pPr>
        <w:jc w:val="center"/>
        <w:rPr>
          <w:lang w:val="en-US"/>
        </w:rPr>
      </w:pPr>
      <w:proofErr w:type="spellStart"/>
      <w:proofErr w:type="gramStart"/>
      <w:r w:rsidRPr="008641D9">
        <w:rPr>
          <w:lang w:val="en-US"/>
        </w:rPr>
        <w:t>wlctl</w:t>
      </w:r>
      <w:proofErr w:type="spellEnd"/>
      <w:proofErr w:type="gramEnd"/>
      <w:r w:rsidRPr="008641D9">
        <w:rPr>
          <w:lang w:val="en-US"/>
        </w:rPr>
        <w:t xml:space="preserve"> set 2g </w:t>
      </w:r>
      <w:r w:rsidR="003E44E5">
        <w:rPr>
          <w:lang w:val="en-US"/>
        </w:rPr>
        <w:t xml:space="preserve">--sec </w:t>
      </w:r>
      <w:proofErr w:type="spellStart"/>
      <w:r w:rsidR="003E44E5">
        <w:rPr>
          <w:lang w:val="en-US"/>
        </w:rPr>
        <w:t>psk</w:t>
      </w:r>
      <w:proofErr w:type="spellEnd"/>
      <w:r w:rsidR="003E44E5">
        <w:rPr>
          <w:lang w:val="en-US"/>
        </w:rPr>
        <w:t xml:space="preserve"> </w:t>
      </w:r>
      <w:proofErr w:type="spellStart"/>
      <w:r w:rsidR="003E44E5">
        <w:rPr>
          <w:lang w:val="en-US"/>
        </w:rPr>
        <w:t>wpa</w:t>
      </w:r>
      <w:proofErr w:type="spellEnd"/>
      <w:r w:rsidRPr="008641D9">
        <w:rPr>
          <w:lang w:val="en-US"/>
        </w:rPr>
        <w:t xml:space="preserve"> </w:t>
      </w:r>
      <w:proofErr w:type="spellStart"/>
      <w:r w:rsidRPr="008641D9">
        <w:rPr>
          <w:lang w:val="en-US"/>
        </w:rPr>
        <w:t>aes</w:t>
      </w:r>
      <w:proofErr w:type="spellEnd"/>
      <w:r w:rsidRPr="008641D9">
        <w:rPr>
          <w:lang w:val="en-US"/>
        </w:rPr>
        <w:t xml:space="preserve"> 12345678</w:t>
      </w:r>
    </w:p>
    <w:p w:rsidR="008641D9" w:rsidRPr="008641D9" w:rsidRDefault="008641D9" w:rsidP="008641D9">
      <w:pPr>
        <w:rPr>
          <w:b/>
        </w:rPr>
      </w:pPr>
      <w:r w:rsidRPr="008641D9">
        <w:rPr>
          <w:b/>
        </w:rPr>
        <w:t>CASO 2 - WLAN Segurança - Comunicação usando autenticação WPA-PSK TKIP</w:t>
      </w:r>
    </w:p>
    <w:p w:rsidR="00A94999" w:rsidRDefault="003E44E5" w:rsidP="00811D6F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wlctl</w:t>
      </w:r>
      <w:proofErr w:type="spellEnd"/>
      <w:proofErr w:type="gramEnd"/>
      <w:r>
        <w:rPr>
          <w:lang w:val="en-US"/>
        </w:rPr>
        <w:t xml:space="preserve"> set 2g --sec </w:t>
      </w:r>
      <w:proofErr w:type="spellStart"/>
      <w:r>
        <w:rPr>
          <w:lang w:val="en-US"/>
        </w:rPr>
        <w:t>psk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wpa</w:t>
      </w:r>
      <w:proofErr w:type="spellEnd"/>
      <w:r w:rsidR="00811D6F">
        <w:rPr>
          <w:lang w:val="en-US"/>
        </w:rPr>
        <w:t xml:space="preserve"> </w:t>
      </w:r>
      <w:proofErr w:type="spellStart"/>
      <w:r w:rsidR="00811D6F">
        <w:rPr>
          <w:lang w:val="en-US"/>
        </w:rPr>
        <w:t>tkip</w:t>
      </w:r>
      <w:proofErr w:type="spellEnd"/>
      <w:r w:rsidR="00811D6F" w:rsidRPr="00811D6F">
        <w:rPr>
          <w:lang w:val="en-US"/>
        </w:rPr>
        <w:t xml:space="preserve"> 12345678</w:t>
      </w:r>
    </w:p>
    <w:p w:rsidR="00811D6F" w:rsidRDefault="00811D6F" w:rsidP="00811D6F">
      <w:pPr>
        <w:jc w:val="both"/>
        <w:rPr>
          <w:b/>
        </w:rPr>
      </w:pPr>
      <w:r w:rsidRPr="00811D6F">
        <w:rPr>
          <w:b/>
        </w:rPr>
        <w:t>CASO 3 - WLAN Segurança - Comunicação usando autenticação WPA-PSK</w:t>
      </w:r>
      <w:proofErr w:type="gramStart"/>
      <w:r w:rsidRPr="00811D6F">
        <w:rPr>
          <w:b/>
        </w:rPr>
        <w:t xml:space="preserve">  </w:t>
      </w:r>
      <w:proofErr w:type="gramEnd"/>
      <w:r w:rsidRPr="00811D6F">
        <w:rPr>
          <w:b/>
        </w:rPr>
        <w:t>AUTO</w:t>
      </w:r>
    </w:p>
    <w:p w:rsidR="00811D6F" w:rsidRDefault="00811D6F" w:rsidP="00811D6F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wlctl</w:t>
      </w:r>
      <w:proofErr w:type="spellEnd"/>
      <w:proofErr w:type="gramEnd"/>
      <w:r>
        <w:rPr>
          <w:lang w:val="en-US"/>
        </w:rPr>
        <w:t xml:space="preserve"> set 2g --sec </w:t>
      </w:r>
      <w:proofErr w:type="spellStart"/>
      <w:r>
        <w:rPr>
          <w:lang w:val="en-US"/>
        </w:rPr>
        <w:t>psk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wp</w:t>
      </w:r>
      <w:r w:rsidR="003E44E5">
        <w:rPr>
          <w:lang w:val="en-US"/>
        </w:rPr>
        <w:t>a</w:t>
      </w:r>
      <w:proofErr w:type="spellEnd"/>
      <w:r>
        <w:rPr>
          <w:lang w:val="en-US"/>
        </w:rPr>
        <w:t xml:space="preserve"> auto</w:t>
      </w:r>
      <w:r w:rsidRPr="00811D6F">
        <w:rPr>
          <w:lang w:val="en-US"/>
        </w:rPr>
        <w:t xml:space="preserve"> 12345678</w:t>
      </w:r>
    </w:p>
    <w:p w:rsidR="00811D6F" w:rsidRDefault="00811D6F" w:rsidP="00811D6F">
      <w:pPr>
        <w:rPr>
          <w:lang w:val="en-US"/>
        </w:rPr>
      </w:pPr>
    </w:p>
    <w:p w:rsidR="00811D6F" w:rsidRPr="00411838" w:rsidRDefault="00811D6F" w:rsidP="00811D6F">
      <w:pPr>
        <w:rPr>
          <w:b/>
        </w:rPr>
      </w:pPr>
      <w:r w:rsidRPr="00411838">
        <w:rPr>
          <w:b/>
        </w:rPr>
        <w:t xml:space="preserve">Comandos WPA2 </w:t>
      </w:r>
      <w:proofErr w:type="gramStart"/>
      <w:r w:rsidRPr="00411838">
        <w:rPr>
          <w:b/>
        </w:rPr>
        <w:t>–PSK</w:t>
      </w:r>
      <w:proofErr w:type="gramEnd"/>
      <w:r w:rsidRPr="00411838">
        <w:rPr>
          <w:b/>
        </w:rPr>
        <w:t>:</w:t>
      </w:r>
    </w:p>
    <w:p w:rsidR="003E44E5" w:rsidRPr="003E44E5" w:rsidRDefault="003E44E5" w:rsidP="003E44E5">
      <w:pPr>
        <w:rPr>
          <w:b/>
        </w:rPr>
      </w:pPr>
      <w:r w:rsidRPr="003E44E5">
        <w:rPr>
          <w:b/>
        </w:rPr>
        <w:t>CASO 1 - WLAN Segurança - Comunicação usando autenticação WPA</w:t>
      </w:r>
      <w:r>
        <w:rPr>
          <w:b/>
        </w:rPr>
        <w:t>2</w:t>
      </w:r>
      <w:r w:rsidRPr="003E44E5">
        <w:rPr>
          <w:b/>
        </w:rPr>
        <w:t>-PSK AES</w:t>
      </w:r>
    </w:p>
    <w:p w:rsidR="003E44E5" w:rsidRPr="003E44E5" w:rsidRDefault="003E44E5" w:rsidP="003E44E5">
      <w:pPr>
        <w:jc w:val="center"/>
        <w:rPr>
          <w:lang w:val="en-US"/>
        </w:rPr>
      </w:pPr>
      <w:proofErr w:type="spellStart"/>
      <w:proofErr w:type="gramStart"/>
      <w:r w:rsidRPr="003E44E5">
        <w:rPr>
          <w:lang w:val="en-US"/>
        </w:rPr>
        <w:t>wlctl</w:t>
      </w:r>
      <w:proofErr w:type="spellEnd"/>
      <w:proofErr w:type="gramEnd"/>
      <w:r w:rsidRPr="003E44E5">
        <w:rPr>
          <w:lang w:val="en-US"/>
        </w:rPr>
        <w:t xml:space="preserve"> set 2g --sec </w:t>
      </w:r>
      <w:proofErr w:type="spellStart"/>
      <w:r w:rsidRPr="003E44E5">
        <w:rPr>
          <w:lang w:val="en-US"/>
        </w:rPr>
        <w:t>psk</w:t>
      </w:r>
      <w:proofErr w:type="spellEnd"/>
      <w:r w:rsidRPr="003E44E5">
        <w:rPr>
          <w:lang w:val="en-US"/>
        </w:rPr>
        <w:t xml:space="preserve"> wpa2 </w:t>
      </w:r>
      <w:proofErr w:type="spellStart"/>
      <w:r w:rsidRPr="003E44E5">
        <w:rPr>
          <w:lang w:val="en-US"/>
        </w:rPr>
        <w:t>aes</w:t>
      </w:r>
      <w:proofErr w:type="spellEnd"/>
      <w:r w:rsidRPr="003E44E5">
        <w:rPr>
          <w:lang w:val="en-US"/>
        </w:rPr>
        <w:t xml:space="preserve"> 12345678</w:t>
      </w:r>
    </w:p>
    <w:p w:rsidR="003E44E5" w:rsidRPr="003E44E5" w:rsidRDefault="003E44E5" w:rsidP="003E44E5">
      <w:pPr>
        <w:rPr>
          <w:b/>
        </w:rPr>
      </w:pPr>
      <w:r w:rsidRPr="003E44E5">
        <w:rPr>
          <w:b/>
        </w:rPr>
        <w:t>CASO 2 - WLAN Segurança - Comunicação usando autenticação WPA</w:t>
      </w:r>
      <w:r>
        <w:rPr>
          <w:b/>
        </w:rPr>
        <w:t>2</w:t>
      </w:r>
      <w:r w:rsidRPr="003E44E5">
        <w:rPr>
          <w:b/>
        </w:rPr>
        <w:t>-PSK TKIP</w:t>
      </w:r>
    </w:p>
    <w:p w:rsidR="003E44E5" w:rsidRPr="003E44E5" w:rsidRDefault="003E44E5" w:rsidP="003E44E5">
      <w:pPr>
        <w:jc w:val="center"/>
        <w:rPr>
          <w:lang w:val="en-US"/>
        </w:rPr>
      </w:pPr>
      <w:proofErr w:type="spellStart"/>
      <w:proofErr w:type="gramStart"/>
      <w:r w:rsidRPr="003E44E5">
        <w:rPr>
          <w:lang w:val="en-US"/>
        </w:rPr>
        <w:t>wlctl</w:t>
      </w:r>
      <w:proofErr w:type="spellEnd"/>
      <w:proofErr w:type="gramEnd"/>
      <w:r w:rsidRPr="003E44E5">
        <w:rPr>
          <w:lang w:val="en-US"/>
        </w:rPr>
        <w:t xml:space="preserve"> set 2g --sec </w:t>
      </w:r>
      <w:proofErr w:type="spellStart"/>
      <w:r w:rsidRPr="003E44E5">
        <w:rPr>
          <w:lang w:val="en-US"/>
        </w:rPr>
        <w:t>psk</w:t>
      </w:r>
      <w:proofErr w:type="spellEnd"/>
      <w:r w:rsidRPr="003E44E5">
        <w:rPr>
          <w:lang w:val="en-US"/>
        </w:rPr>
        <w:t xml:space="preserve"> wpa2 </w:t>
      </w:r>
      <w:proofErr w:type="spellStart"/>
      <w:r w:rsidRPr="003E44E5">
        <w:rPr>
          <w:lang w:val="en-US"/>
        </w:rPr>
        <w:t>tkip</w:t>
      </w:r>
      <w:proofErr w:type="spellEnd"/>
      <w:r w:rsidRPr="003E44E5">
        <w:rPr>
          <w:lang w:val="en-US"/>
        </w:rPr>
        <w:t xml:space="preserve"> 12345678</w:t>
      </w:r>
    </w:p>
    <w:p w:rsidR="003E44E5" w:rsidRPr="003E44E5" w:rsidRDefault="003E44E5" w:rsidP="003E44E5">
      <w:pPr>
        <w:rPr>
          <w:b/>
        </w:rPr>
      </w:pPr>
      <w:r w:rsidRPr="003E44E5">
        <w:rPr>
          <w:b/>
        </w:rPr>
        <w:t>CASO 3 - WLAN Segurança - Comunicação usando autenticação WPA</w:t>
      </w:r>
      <w:r>
        <w:rPr>
          <w:b/>
        </w:rPr>
        <w:t>2</w:t>
      </w:r>
      <w:r w:rsidRPr="003E44E5">
        <w:rPr>
          <w:b/>
        </w:rPr>
        <w:t>-PSK</w:t>
      </w:r>
      <w:proofErr w:type="gramStart"/>
      <w:r w:rsidRPr="003E44E5">
        <w:rPr>
          <w:b/>
        </w:rPr>
        <w:t xml:space="preserve">  </w:t>
      </w:r>
      <w:proofErr w:type="gramEnd"/>
      <w:r w:rsidRPr="003E44E5">
        <w:rPr>
          <w:b/>
        </w:rPr>
        <w:t>AUTO</w:t>
      </w:r>
    </w:p>
    <w:p w:rsidR="00811D6F" w:rsidRDefault="003E44E5" w:rsidP="003E44E5">
      <w:pPr>
        <w:jc w:val="center"/>
        <w:rPr>
          <w:ins w:id="0" w:author="Jonathan da Silva Ferreira" w:date="2019-10-30T10:08:00Z"/>
          <w:lang w:val="en-US"/>
        </w:rPr>
      </w:pPr>
      <w:proofErr w:type="spellStart"/>
      <w:proofErr w:type="gramStart"/>
      <w:r w:rsidRPr="003E44E5">
        <w:rPr>
          <w:lang w:val="en-US"/>
        </w:rPr>
        <w:t>wlctl</w:t>
      </w:r>
      <w:proofErr w:type="spellEnd"/>
      <w:proofErr w:type="gramEnd"/>
      <w:r w:rsidRPr="003E44E5">
        <w:rPr>
          <w:lang w:val="en-US"/>
        </w:rPr>
        <w:t xml:space="preserve"> set 2g --sec </w:t>
      </w:r>
      <w:proofErr w:type="spellStart"/>
      <w:r w:rsidRPr="003E44E5">
        <w:rPr>
          <w:lang w:val="en-US"/>
        </w:rPr>
        <w:t>psk</w:t>
      </w:r>
      <w:proofErr w:type="spellEnd"/>
      <w:r w:rsidRPr="003E44E5">
        <w:rPr>
          <w:lang w:val="en-US"/>
        </w:rPr>
        <w:t xml:space="preserve"> wpa2 auto 12345678</w:t>
      </w:r>
    </w:p>
    <w:p w:rsidR="00B535C4" w:rsidRDefault="00B535C4" w:rsidP="003E44E5">
      <w:pPr>
        <w:jc w:val="center"/>
        <w:rPr>
          <w:lang w:val="en-US"/>
        </w:rPr>
      </w:pPr>
      <w:bookmarkStart w:id="1" w:name="_GoBack"/>
      <w:bookmarkEnd w:id="1"/>
    </w:p>
    <w:p w:rsidR="00B535C4" w:rsidRPr="00B535C4" w:rsidRDefault="00B535C4">
      <w:pPr>
        <w:rPr>
          <w:b/>
        </w:rPr>
        <w:pPrChange w:id="2" w:author="Jonathan da Silva Ferreira" w:date="2019-10-30T10:08:00Z">
          <w:pPr>
            <w:jc w:val="center"/>
          </w:pPr>
        </w:pPrChange>
      </w:pPr>
      <w:r w:rsidRPr="00B535C4">
        <w:rPr>
          <w:b/>
        </w:rPr>
        <w:t>Comandos WPA/WPA2- PSK</w:t>
      </w:r>
      <w:proofErr w:type="gramStart"/>
      <w:r w:rsidRPr="00B535C4">
        <w:rPr>
          <w:b/>
        </w:rPr>
        <w:t xml:space="preserve">  </w:t>
      </w:r>
      <w:proofErr w:type="spellStart"/>
      <w:proofErr w:type="gramEnd"/>
      <w:r w:rsidRPr="00B535C4">
        <w:rPr>
          <w:b/>
        </w:rPr>
        <w:t>Mixed</w:t>
      </w:r>
      <w:proofErr w:type="spellEnd"/>
      <w:r w:rsidRPr="00B535C4">
        <w:rPr>
          <w:b/>
        </w:rPr>
        <w:t xml:space="preserve">: </w:t>
      </w:r>
    </w:p>
    <w:p w:rsidR="00B535C4" w:rsidRPr="0071354D" w:rsidRDefault="00B535C4">
      <w:pPr>
        <w:pPrChange w:id="3" w:author="Jonathan da Silva Ferreira" w:date="2019-10-30T10:08:00Z">
          <w:pPr>
            <w:jc w:val="center"/>
          </w:pPr>
        </w:pPrChange>
      </w:pPr>
      <w:r w:rsidRPr="0071354D">
        <w:t>CASO 1 - WLAN Segurança - Comunicação usando autenticação WPA/WPA2- PSK</w:t>
      </w:r>
      <w:proofErr w:type="gramStart"/>
      <w:r w:rsidRPr="0071354D">
        <w:t xml:space="preserve">  </w:t>
      </w:r>
      <w:proofErr w:type="spellStart"/>
      <w:proofErr w:type="gramEnd"/>
      <w:r w:rsidRPr="0071354D">
        <w:t>Mixed</w:t>
      </w:r>
      <w:proofErr w:type="spellEnd"/>
      <w:r w:rsidRPr="0071354D">
        <w:t xml:space="preserve"> AES</w:t>
      </w:r>
    </w:p>
    <w:p w:rsidR="00B535C4" w:rsidRPr="00B535C4" w:rsidRDefault="00B535C4" w:rsidP="00B535C4">
      <w:pPr>
        <w:jc w:val="center"/>
        <w:rPr>
          <w:lang w:val="en-US"/>
        </w:rPr>
      </w:pPr>
      <w:proofErr w:type="spellStart"/>
      <w:proofErr w:type="gramStart"/>
      <w:r w:rsidRPr="00B535C4">
        <w:rPr>
          <w:lang w:val="en-US"/>
        </w:rPr>
        <w:t>wlctl</w:t>
      </w:r>
      <w:proofErr w:type="spellEnd"/>
      <w:proofErr w:type="gramEnd"/>
      <w:r w:rsidRPr="00B535C4">
        <w:rPr>
          <w:lang w:val="en-US"/>
        </w:rPr>
        <w:t xml:space="preserve"> set 2g --sec </w:t>
      </w:r>
      <w:proofErr w:type="spellStart"/>
      <w:r w:rsidRPr="00B535C4">
        <w:rPr>
          <w:lang w:val="en-US"/>
        </w:rPr>
        <w:t>psk</w:t>
      </w:r>
      <w:proofErr w:type="spellEnd"/>
      <w:r w:rsidRPr="00B535C4">
        <w:rPr>
          <w:lang w:val="en-US"/>
        </w:rPr>
        <w:t xml:space="preserve"> </w:t>
      </w:r>
      <w:r>
        <w:rPr>
          <w:lang w:val="en-US"/>
        </w:rPr>
        <w:t>auto</w:t>
      </w:r>
      <w:r w:rsidRPr="00B535C4">
        <w:rPr>
          <w:lang w:val="en-US"/>
        </w:rPr>
        <w:t xml:space="preserve"> </w:t>
      </w:r>
      <w:proofErr w:type="spellStart"/>
      <w:r w:rsidRPr="00B535C4">
        <w:rPr>
          <w:lang w:val="en-US"/>
        </w:rPr>
        <w:t>aes</w:t>
      </w:r>
      <w:proofErr w:type="spellEnd"/>
      <w:r w:rsidRPr="00B535C4">
        <w:rPr>
          <w:lang w:val="en-US"/>
        </w:rPr>
        <w:t xml:space="preserve"> 12345678</w:t>
      </w:r>
    </w:p>
    <w:p w:rsidR="00B535C4" w:rsidRPr="0071354D" w:rsidRDefault="00B535C4">
      <w:pPr>
        <w:pPrChange w:id="4" w:author="Jonathan da Silva Ferreira" w:date="2019-10-30T10:09:00Z">
          <w:pPr>
            <w:jc w:val="center"/>
          </w:pPr>
        </w:pPrChange>
      </w:pPr>
      <w:r w:rsidRPr="0071354D">
        <w:t>CASO 2 - WLAN Segurança - Comunicação usando autenticação WPA/WPA2- PSK</w:t>
      </w:r>
      <w:proofErr w:type="gramStart"/>
      <w:r w:rsidRPr="0071354D">
        <w:t xml:space="preserve">  </w:t>
      </w:r>
      <w:proofErr w:type="spellStart"/>
      <w:proofErr w:type="gramEnd"/>
      <w:r w:rsidRPr="0071354D">
        <w:t>Mixed</w:t>
      </w:r>
      <w:proofErr w:type="spellEnd"/>
    </w:p>
    <w:p w:rsidR="00B535C4" w:rsidRPr="00B535C4" w:rsidRDefault="00B535C4" w:rsidP="00B535C4">
      <w:pPr>
        <w:jc w:val="center"/>
        <w:rPr>
          <w:lang w:val="en-US"/>
        </w:rPr>
      </w:pPr>
      <w:proofErr w:type="spellStart"/>
      <w:proofErr w:type="gramStart"/>
      <w:r w:rsidRPr="00B535C4">
        <w:rPr>
          <w:lang w:val="en-US"/>
        </w:rPr>
        <w:t>wlctl</w:t>
      </w:r>
      <w:proofErr w:type="spellEnd"/>
      <w:proofErr w:type="gramEnd"/>
      <w:r w:rsidRPr="00B535C4">
        <w:rPr>
          <w:lang w:val="en-US"/>
        </w:rPr>
        <w:t xml:space="preserve"> set 2g --sec </w:t>
      </w:r>
      <w:proofErr w:type="spellStart"/>
      <w:r w:rsidRPr="00B535C4">
        <w:rPr>
          <w:lang w:val="en-US"/>
        </w:rPr>
        <w:t>psk</w:t>
      </w:r>
      <w:proofErr w:type="spellEnd"/>
      <w:r w:rsidRPr="00B535C4">
        <w:rPr>
          <w:lang w:val="en-US"/>
        </w:rPr>
        <w:t xml:space="preserve"> </w:t>
      </w:r>
      <w:r>
        <w:rPr>
          <w:lang w:val="en-US"/>
        </w:rPr>
        <w:t>auto</w:t>
      </w:r>
      <w:r w:rsidRPr="00B535C4">
        <w:rPr>
          <w:lang w:val="en-US"/>
        </w:rPr>
        <w:t xml:space="preserve"> </w:t>
      </w:r>
      <w:proofErr w:type="spellStart"/>
      <w:r w:rsidRPr="00B535C4">
        <w:rPr>
          <w:lang w:val="en-US"/>
        </w:rPr>
        <w:t>tkip</w:t>
      </w:r>
      <w:proofErr w:type="spellEnd"/>
      <w:r w:rsidRPr="00B535C4">
        <w:rPr>
          <w:lang w:val="en-US"/>
        </w:rPr>
        <w:t xml:space="preserve"> 12345678</w:t>
      </w:r>
    </w:p>
    <w:p w:rsidR="00B535C4" w:rsidRPr="0071354D" w:rsidRDefault="00B535C4">
      <w:pPr>
        <w:pPrChange w:id="5" w:author="Jonathan da Silva Ferreira" w:date="2019-10-30T10:09:00Z">
          <w:pPr>
            <w:jc w:val="distribute"/>
          </w:pPr>
        </w:pPrChange>
      </w:pPr>
      <w:r w:rsidRPr="0071354D">
        <w:t>CASO 3 - WLAN Segurança - Comunicação usando autenticação WPA/WPA2- PSK</w:t>
      </w:r>
      <w:proofErr w:type="gramStart"/>
      <w:r w:rsidRPr="0071354D">
        <w:t xml:space="preserve">  </w:t>
      </w:r>
      <w:proofErr w:type="spellStart"/>
      <w:proofErr w:type="gramEnd"/>
      <w:r w:rsidRPr="0071354D">
        <w:t>Mixed</w:t>
      </w:r>
      <w:proofErr w:type="spellEnd"/>
      <w:r w:rsidRPr="0071354D">
        <w:t xml:space="preserve"> AUTO</w:t>
      </w:r>
    </w:p>
    <w:p w:rsidR="00B535C4" w:rsidRPr="003E44E5" w:rsidRDefault="00B535C4" w:rsidP="00B535C4">
      <w:pPr>
        <w:jc w:val="center"/>
        <w:rPr>
          <w:lang w:val="en-US"/>
        </w:rPr>
      </w:pPr>
      <w:proofErr w:type="spellStart"/>
      <w:proofErr w:type="gramStart"/>
      <w:r w:rsidRPr="00B535C4">
        <w:rPr>
          <w:lang w:val="en-US"/>
        </w:rPr>
        <w:t>wlctl</w:t>
      </w:r>
      <w:proofErr w:type="spellEnd"/>
      <w:proofErr w:type="gramEnd"/>
      <w:r w:rsidRPr="00B535C4">
        <w:rPr>
          <w:lang w:val="en-US"/>
        </w:rPr>
        <w:t xml:space="preserve"> set 2g --sec </w:t>
      </w:r>
      <w:proofErr w:type="spellStart"/>
      <w:r w:rsidRPr="00B535C4">
        <w:rPr>
          <w:lang w:val="en-US"/>
        </w:rPr>
        <w:t>psk</w:t>
      </w:r>
      <w:proofErr w:type="spellEnd"/>
      <w:r w:rsidRPr="00B535C4">
        <w:rPr>
          <w:lang w:val="en-US"/>
        </w:rPr>
        <w:t xml:space="preserve"> </w:t>
      </w:r>
      <w:r>
        <w:rPr>
          <w:lang w:val="en-US"/>
        </w:rPr>
        <w:t>auto</w:t>
      </w:r>
      <w:r w:rsidRPr="00B535C4">
        <w:rPr>
          <w:lang w:val="en-US"/>
        </w:rPr>
        <w:t xml:space="preserve"> </w:t>
      </w:r>
      <w:proofErr w:type="spellStart"/>
      <w:r w:rsidRPr="00B535C4">
        <w:rPr>
          <w:lang w:val="en-US"/>
        </w:rPr>
        <w:t>auto</w:t>
      </w:r>
      <w:proofErr w:type="spellEnd"/>
      <w:r w:rsidRPr="00B535C4">
        <w:rPr>
          <w:lang w:val="en-US"/>
        </w:rPr>
        <w:t xml:space="preserve"> 12345678</w:t>
      </w:r>
    </w:p>
    <w:sectPr w:rsidR="00B535C4" w:rsidRPr="003E4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140"/>
    <w:rsid w:val="0008424C"/>
    <w:rsid w:val="003E44E5"/>
    <w:rsid w:val="003E732A"/>
    <w:rsid w:val="00411838"/>
    <w:rsid w:val="00551140"/>
    <w:rsid w:val="0071354D"/>
    <w:rsid w:val="00811D6F"/>
    <w:rsid w:val="008641D9"/>
    <w:rsid w:val="00957298"/>
    <w:rsid w:val="009D19CB"/>
    <w:rsid w:val="00A837B4"/>
    <w:rsid w:val="00A94999"/>
    <w:rsid w:val="00B535C4"/>
    <w:rsid w:val="00B90C25"/>
    <w:rsid w:val="00CD781B"/>
    <w:rsid w:val="00D15C08"/>
    <w:rsid w:val="00DF1A9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3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5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da Silva Ferreira</dc:creator>
  <cp:lastModifiedBy>Jonathan da Silva Ferreira</cp:lastModifiedBy>
  <cp:revision>2</cp:revision>
  <dcterms:created xsi:type="dcterms:W3CDTF">2019-11-05T16:06:00Z</dcterms:created>
  <dcterms:modified xsi:type="dcterms:W3CDTF">2019-11-05T16:06:00Z</dcterms:modified>
</cp:coreProperties>
</file>